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31A756" w14:textId="77777777" w:rsidR="00F92BE0" w:rsidRDefault="00B5163B" w:rsidP="00B5163B">
      <w:pPr>
        <w:jc w:val="center"/>
      </w:pPr>
      <w:r>
        <w:t>File Renaming Process</w:t>
      </w:r>
    </w:p>
    <w:p w14:paraId="70D6FFAC" w14:textId="77777777" w:rsidR="00F75105" w:rsidRDefault="00F75105" w:rsidP="00B5163B">
      <w:pPr>
        <w:jc w:val="center"/>
      </w:pPr>
    </w:p>
    <w:p w14:paraId="031B6678" w14:textId="0A199581" w:rsidR="00F75105" w:rsidRDefault="00F75105" w:rsidP="00F75105">
      <w:pPr>
        <w:ind w:firstLine="720"/>
      </w:pPr>
      <w:r>
        <w:t>The program looks for the folder name, as commanded on line 26</w:t>
      </w:r>
      <w:r w:rsidR="005721B0">
        <w:t xml:space="preserve"> [</w:t>
      </w:r>
      <w:proofErr w:type="spellStart"/>
      <w:r w:rsidR="005721B0">
        <w:t>formata</w:t>
      </w:r>
      <w:proofErr w:type="spellEnd"/>
      <w:r w:rsidR="005721B0">
        <w:t>]</w:t>
      </w:r>
      <w:r>
        <w:t xml:space="preserve">. </w:t>
      </w:r>
      <w:proofErr w:type="gramStart"/>
      <w:r>
        <w:t>If found, it attempts to</w:t>
      </w:r>
      <w:ins w:id="0" w:author="Victoria Slonosky" w:date="2015-08-19T11:28:00Z">
        <w:r w:rsidR="00462C07">
          <w:t xml:space="preserve"> compare</w:t>
        </w:r>
      </w:ins>
      <w:del w:id="1" w:author="Victoria Slonosky" w:date="2015-08-19T11:28:00Z">
        <w:r w:rsidDel="00462C07">
          <w:delText xml:space="preserve"> match</w:delText>
        </w:r>
      </w:del>
      <w:r>
        <w:t xml:space="preserve"> </w:t>
      </w:r>
      <w:r w:rsidR="000C4CAE">
        <w:t>the dates on the image files with those created by the program (specified by the user)</w:t>
      </w:r>
      <w:r>
        <w:t>.</w:t>
      </w:r>
      <w:proofErr w:type="gramEnd"/>
      <w:r w:rsidR="000C4CAE">
        <w:t xml:space="preserve"> When executed, the program creates a csv and html file with the user-defined </w:t>
      </w:r>
      <w:ins w:id="2" w:author="Victoria Slonosky" w:date="2015-08-19T11:29:00Z">
        <w:r w:rsidR="00462C07">
          <w:t xml:space="preserve">expected </w:t>
        </w:r>
      </w:ins>
      <w:r w:rsidR="000C4CAE">
        <w:t>date</w:t>
      </w:r>
      <w:ins w:id="3" w:author="Victoria Slonosky" w:date="2015-08-19T11:29:00Z">
        <w:r w:rsidR="00462C07">
          <w:t xml:space="preserve"> range for each image file </w:t>
        </w:r>
      </w:ins>
      <w:del w:id="4" w:author="Victoria Slonosky" w:date="2015-08-19T11:29:00Z">
        <w:r w:rsidR="000C4CAE" w:rsidDel="00462C07">
          <w:delText>s</w:delText>
        </w:r>
      </w:del>
      <w:r w:rsidR="000C4CAE">
        <w:t xml:space="preserve"> and cropped</w:t>
      </w:r>
      <w:ins w:id="5" w:author="Victoria Slonosky" w:date="2015-08-19T11:29:00Z">
        <w:r w:rsidR="00462C07">
          <w:t xml:space="preserve"> sections of the image files containing the handwritten</w:t>
        </w:r>
      </w:ins>
      <w:r w:rsidR="000C4CAE">
        <w:t xml:space="preserve"> dates. The goal is then to get the dates on the html file to match </w:t>
      </w:r>
      <w:ins w:id="6" w:author="Victoria Slonosky" w:date="2015-08-19T11:29:00Z">
        <w:r w:rsidR="00462C07">
          <w:t xml:space="preserve">the dates written on the </w:t>
        </w:r>
      </w:ins>
      <w:ins w:id="7" w:author="Victoria Slonosky" w:date="2015-08-19T11:30:00Z">
        <w:r w:rsidR="00462C07">
          <w:t>original</w:t>
        </w:r>
      </w:ins>
      <w:ins w:id="8" w:author="Victoria Slonosky" w:date="2015-08-19T11:29:00Z">
        <w:r w:rsidR="00462C07">
          <w:t xml:space="preserve"> </w:t>
        </w:r>
      </w:ins>
      <w:ins w:id="9" w:author="Victoria Slonosky" w:date="2015-08-19T11:30:00Z">
        <w:r w:rsidR="00462C07">
          <w:t>logbook pages</w:t>
        </w:r>
      </w:ins>
      <w:del w:id="10" w:author="Victoria Slonosky" w:date="2015-08-19T11:29:00Z">
        <w:r w:rsidR="000C4CAE" w:rsidDel="00462C07">
          <w:delText>each other</w:delText>
        </w:r>
      </w:del>
      <w:r w:rsidR="000C4CAE">
        <w:t>, by adding blank files and deleting extra files from the folder. If done correctly, all of the dates in the logbook (program created dates) should match those on the image files (cropped images).</w:t>
      </w:r>
    </w:p>
    <w:p w14:paraId="3490A4C7" w14:textId="18796324" w:rsidR="00462C07" w:rsidRDefault="000C4CAE" w:rsidP="00F75105">
      <w:pPr>
        <w:ind w:firstLine="720"/>
        <w:rPr>
          <w:ins w:id="11" w:author="Victoria Slonosky" w:date="2015-08-19T11:33:00Z"/>
        </w:rPr>
      </w:pPr>
      <w:r>
        <w:t xml:space="preserve">When the dates mismatch, any extra files can go into a discard folder. For our purposes, we’ve just been calling it “ItemXX_Discards”. For example, if there are blank pages at the start of the html file, those can go into the discard folder. </w:t>
      </w:r>
      <w:ins w:id="12" w:author="Victoria Slonosky" w:date="2015-08-19T11:31:00Z">
        <w:r w:rsidR="00462C07">
          <w:t xml:space="preserve">“Extra” files for a given day tend to occur when there are issues with the microfilm page, or when extraneous material (e.g. newspaper clippings) were inserted into the logbook: the microfilm </w:t>
        </w:r>
      </w:ins>
      <w:ins w:id="13" w:author="Victoria Slonosky" w:date="2015-08-19T11:32:00Z">
        <w:r w:rsidR="00462C07">
          <w:t xml:space="preserve">process </w:t>
        </w:r>
      </w:ins>
      <w:ins w:id="14" w:author="Victoria Slonosky" w:date="2015-08-19T11:31:00Z">
        <w:r w:rsidR="00462C07">
          <w:t>t</w:t>
        </w:r>
      </w:ins>
      <w:ins w:id="15" w:author="Victoria Slonosky" w:date="2015-08-19T11:32:00Z">
        <w:r w:rsidR="00462C07">
          <w:t>ook</w:t>
        </w:r>
      </w:ins>
      <w:ins w:id="16" w:author="Victoria Slonosky" w:date="2015-08-19T11:31:00Z">
        <w:r w:rsidR="00462C07">
          <w:t xml:space="preserve"> seve</w:t>
        </w:r>
      </w:ins>
      <w:ins w:id="17" w:author="Victoria Slonosky" w:date="2015-08-19T11:32:00Z">
        <w:r w:rsidR="00462C07">
          <w:t>r</w:t>
        </w:r>
      </w:ins>
      <w:ins w:id="18" w:author="Victoria Slonosky" w:date="2015-08-19T11:31:00Z">
        <w:r w:rsidR="00462C07">
          <w:t>al</w:t>
        </w:r>
      </w:ins>
      <w:ins w:id="19" w:author="Victoria Slonosky" w:date="2015-08-19T11:32:00Z">
        <w:r w:rsidR="00462C07">
          <w:t xml:space="preserve"> images of each page with the clipping covering portions of the logbook’s pages.  The file to be discarded in such a c</w:t>
        </w:r>
      </w:ins>
      <w:ins w:id="20" w:author="Victoria Slonosky" w:date="2015-08-19T11:33:00Z">
        <w:r w:rsidR="00462C07">
          <w:t>a</w:t>
        </w:r>
      </w:ins>
      <w:ins w:id="21" w:author="Victoria Slonosky" w:date="2015-08-19T11:32:00Z">
        <w:r w:rsidR="00462C07">
          <w:t>se should be the file with the least amount of information covered by the clipping</w:t>
        </w:r>
      </w:ins>
      <w:ins w:id="22" w:author="Victoria Slonosky" w:date="2015-08-19T11:33:00Z">
        <w:r w:rsidR="00462C07">
          <w:t>, usually the image where the clipping is on the right hand side of the ledger.</w:t>
        </w:r>
      </w:ins>
      <w:ins w:id="23" w:author="Victoria Slonosky" w:date="2015-08-19T11:38:00Z">
        <w:r w:rsidR="00C66816">
          <w:t xml:space="preserve">  These images should be re-photographed at a later date in collabo</w:t>
        </w:r>
      </w:ins>
      <w:ins w:id="24" w:author="Victoria Slonosky" w:date="2015-08-19T11:39:00Z">
        <w:r w:rsidR="00C66816">
          <w:t>rat</w:t>
        </w:r>
      </w:ins>
      <w:ins w:id="25" w:author="Victoria Slonosky" w:date="2015-08-19T11:38:00Z">
        <w:r w:rsidR="00C66816">
          <w:t xml:space="preserve">ion with McGill Archives (Gordon Burr and Lori </w:t>
        </w:r>
        <w:proofErr w:type="spellStart"/>
        <w:r w:rsidR="00C66816">
          <w:t>Podolsky</w:t>
        </w:r>
        <w:proofErr w:type="spellEnd"/>
        <w:r w:rsidR="00C66816">
          <w:t>).</w:t>
        </w:r>
      </w:ins>
    </w:p>
    <w:p w14:paraId="7AAC624E" w14:textId="2C0E47ED" w:rsidR="000C4CAE" w:rsidRDefault="00462C07" w:rsidP="00F75105">
      <w:pPr>
        <w:ind w:firstLine="720"/>
      </w:pPr>
      <w:ins w:id="26" w:author="Victoria Slonosky" w:date="2015-08-19T11:31:00Z">
        <w:r>
          <w:t xml:space="preserve"> </w:t>
        </w:r>
      </w:ins>
      <w:r w:rsidR="000C4CAE">
        <w:t>If any files are missing, a blank sheet called “missing.jpg” can be inserted in a way where it will go where needed. For example, if a file is missing for the first page of February 1</w:t>
      </w:r>
      <w:r w:rsidR="000C4CAE" w:rsidRPr="000C4CAE">
        <w:rPr>
          <w:vertAlign w:val="superscript"/>
        </w:rPr>
        <w:t>st</w:t>
      </w:r>
      <w:r w:rsidR="000C4CAE">
        <w:t>, 2</w:t>
      </w:r>
      <w:r w:rsidR="000C4CAE" w:rsidRPr="000C4CAE">
        <w:rPr>
          <w:vertAlign w:val="superscript"/>
        </w:rPr>
        <w:t>nd</w:t>
      </w:r>
      <w:r w:rsidR="000C4CAE">
        <w:t xml:space="preserve"> and 3</w:t>
      </w:r>
      <w:r w:rsidR="000C4CAE" w:rsidRPr="000C4CAE">
        <w:rPr>
          <w:vertAlign w:val="superscript"/>
        </w:rPr>
        <w:t>rd</w:t>
      </w:r>
      <w:r w:rsidR="000C4CAE">
        <w:t xml:space="preserve"> and the next file is 200, a </w:t>
      </w:r>
      <w:r w:rsidR="005721B0">
        <w:t xml:space="preserve">“missing.jpg” </w:t>
      </w:r>
      <w:r w:rsidR="000C4CAE">
        <w:t>file can be added that’s called Item_199_a to place it before the missing information.</w:t>
      </w:r>
    </w:p>
    <w:p w14:paraId="21692A59" w14:textId="5BFE3C99" w:rsidR="009A7FB2" w:rsidRDefault="000C4CAE" w:rsidP="005721B0">
      <w:pPr>
        <w:ind w:firstLine="720"/>
      </w:pPr>
      <w:r>
        <w:t xml:space="preserve">If data is in a 3-day format, use the program called “check_name_formata.py”. If the data is in a weekly format, use the program called “check_name_formatb.py”. </w:t>
      </w:r>
      <w:ins w:id="27" w:author="Victoria Slonosky" w:date="2015-08-19T11:34:00Z">
        <w:r w:rsidR="00E94256">
          <w:t xml:space="preserve">The original program check_name.py” should be adjusted for each ledger </w:t>
        </w:r>
        <w:proofErr w:type="gramStart"/>
        <w:r w:rsidR="00E94256">
          <w:t>type,</w:t>
        </w:r>
        <w:proofErr w:type="gramEnd"/>
        <w:r w:rsidR="00E94256">
          <w:t xml:space="preserve"> especially for the number of days record</w:t>
        </w:r>
        <w:bookmarkStart w:id="28" w:name="_GoBack"/>
        <w:bookmarkEnd w:id="28"/>
        <w:r w:rsidR="00E94256">
          <w:t>ed on each page and the number of pages fo</w:t>
        </w:r>
        <w:r w:rsidR="00CB5D6B">
          <w:t>r each date range (e</w:t>
        </w:r>
      </w:ins>
      <w:ins w:id="29" w:author="Victoria Slonosky" w:date="2015-08-19T11:55:00Z">
        <w:r w:rsidR="00CB5D6B">
          <w:t>.</w:t>
        </w:r>
      </w:ins>
      <w:ins w:id="30" w:author="Victoria Slonosky" w:date="2015-08-19T11:34:00Z">
        <w:r w:rsidR="00CB5D6B">
          <w:t>g</w:t>
        </w:r>
      </w:ins>
      <w:ins w:id="31" w:author="Victoria Slonosky" w:date="2015-08-19T11:55:00Z">
        <w:r w:rsidR="00CB5D6B">
          <w:t>.</w:t>
        </w:r>
      </w:ins>
      <w:ins w:id="32" w:author="Victoria Slonosky" w:date="2015-08-19T11:34:00Z">
        <w:r w:rsidR="00C66816">
          <w:t xml:space="preserve"> format </w:t>
        </w:r>
      </w:ins>
      <w:ins w:id="33" w:author="Victoria Slonosky" w:date="2015-08-19T11:37:00Z">
        <w:r w:rsidR="00C66816">
          <w:t>“A”</w:t>
        </w:r>
      </w:ins>
      <w:ins w:id="34" w:author="Victoria Slonosky" w:date="2015-08-19T11:34:00Z">
        <w:r w:rsidR="00E94256">
          <w:t xml:space="preserve"> has two pages of data for each 3-day period). </w:t>
        </w:r>
      </w:ins>
      <w:ins w:id="35" w:author="Victoria Slonosky" w:date="2015-08-19T11:35:00Z">
        <w:r w:rsidR="00E94256">
          <w:t xml:space="preserve"> </w:t>
        </w:r>
      </w:ins>
      <w:r>
        <w:t xml:space="preserve">If there are other </w:t>
      </w:r>
      <w:r w:rsidR="005721B0">
        <w:t>problems</w:t>
      </w:r>
      <w:r>
        <w:t>, use your best judgment.</w:t>
      </w:r>
    </w:p>
    <w:p w14:paraId="5A8A6D39" w14:textId="77777777" w:rsidR="00B5163B" w:rsidRDefault="00B5163B" w:rsidP="00B5163B">
      <w:pPr>
        <w:jc w:val="center"/>
      </w:pPr>
    </w:p>
    <w:p w14:paraId="0B8D1C32" w14:textId="77777777" w:rsidR="00B5163B" w:rsidRDefault="00B5163B" w:rsidP="00B5163B">
      <w:pPr>
        <w:pStyle w:val="ListParagraph"/>
        <w:numPr>
          <w:ilvl w:val="0"/>
          <w:numId w:val="1"/>
        </w:numPr>
      </w:pPr>
      <w:r>
        <w:t>Create folder titled “McGill Observatory”, with a folder inside called “1491”</w:t>
      </w:r>
    </w:p>
    <w:p w14:paraId="3F7F60A3" w14:textId="77777777" w:rsidR="00B5163B" w:rsidRDefault="00B5163B" w:rsidP="005256C7">
      <w:pPr>
        <w:pStyle w:val="ListParagraph"/>
        <w:numPr>
          <w:ilvl w:val="1"/>
          <w:numId w:val="1"/>
        </w:numPr>
      </w:pPr>
      <w:r>
        <w:t>Place the program that will be run inside of this folder. This should be called “</w:t>
      </w:r>
      <w:r w:rsidRPr="00B5163B">
        <w:t>check_name_formata</w:t>
      </w:r>
      <w:r>
        <w:t>.py”</w:t>
      </w:r>
    </w:p>
    <w:p w14:paraId="14AB2914" w14:textId="6089AEE1" w:rsidR="005256C7" w:rsidRDefault="005256C7" w:rsidP="00B5163B">
      <w:pPr>
        <w:pStyle w:val="ListParagraph"/>
        <w:numPr>
          <w:ilvl w:val="0"/>
          <w:numId w:val="1"/>
        </w:numPr>
      </w:pPr>
      <w:r>
        <w:t xml:space="preserve">This guide assumes that python 2.7.6 is being used on </w:t>
      </w:r>
      <w:r w:rsidR="00963B47">
        <w:t>UNIX</w:t>
      </w:r>
      <w:r>
        <w:t>. If you have python 3.4.3, I know that you can still use an older version by simply typing python and not python3. If using windows, you can still follow the links in the instructions</w:t>
      </w:r>
    </w:p>
    <w:p w14:paraId="0553B245" w14:textId="77777777" w:rsidR="00B5163B" w:rsidRDefault="00B5163B" w:rsidP="005256C7">
      <w:pPr>
        <w:pStyle w:val="ListParagraph"/>
        <w:numPr>
          <w:ilvl w:val="1"/>
          <w:numId w:val="1"/>
        </w:numPr>
      </w:pPr>
      <w:r>
        <w:t>Ensure that pip is installed to your terminal.</w:t>
      </w:r>
      <w:r w:rsidR="005256C7">
        <w:t xml:space="preserve"> More information can be found here: </w:t>
      </w:r>
      <w:hyperlink r:id="rId6" w:history="1">
        <w:r w:rsidR="005256C7" w:rsidRPr="002A481C">
          <w:rPr>
            <w:rStyle w:val="Hyperlink"/>
          </w:rPr>
          <w:t>https://pypi.python.org/pypi/pip</w:t>
        </w:r>
      </w:hyperlink>
      <w:r w:rsidR="005256C7">
        <w:t xml:space="preserve"> and here: </w:t>
      </w:r>
      <w:hyperlink r:id="rId7" w:history="1">
        <w:r w:rsidR="005256C7" w:rsidRPr="002A481C">
          <w:rPr>
            <w:rStyle w:val="Hyperlink"/>
          </w:rPr>
          <w:t>http://stackoverflow.com/questions/9797277/how-to-install-pip-in-a-new-python-installation</w:t>
        </w:r>
      </w:hyperlink>
      <w:r w:rsidR="005256C7">
        <w:t xml:space="preserve"> </w:t>
      </w:r>
    </w:p>
    <w:p w14:paraId="76EAB7E9" w14:textId="77777777" w:rsidR="005256C7" w:rsidRDefault="005256C7" w:rsidP="005256C7">
      <w:pPr>
        <w:pStyle w:val="ListParagraph"/>
        <w:numPr>
          <w:ilvl w:val="1"/>
          <w:numId w:val="1"/>
        </w:numPr>
      </w:pPr>
      <w:r>
        <w:t xml:space="preserve">Install PIL or pillow, a module that allows image storage. More information can be found here: </w:t>
      </w:r>
      <w:hyperlink r:id="rId8" w:history="1">
        <w:r w:rsidRPr="002A481C">
          <w:rPr>
            <w:rStyle w:val="Hyperlink"/>
          </w:rPr>
          <w:t>http://pillow.readthedocs.org/en/latest/installation.html</w:t>
        </w:r>
      </w:hyperlink>
      <w:r>
        <w:t xml:space="preserve"> and here: </w:t>
      </w:r>
      <w:hyperlink r:id="rId9" w:history="1">
        <w:r w:rsidRPr="002A481C">
          <w:rPr>
            <w:rStyle w:val="Hyperlink"/>
          </w:rPr>
          <w:t>https://pypi.python.org/pypi/Pillow/2.9.0</w:t>
        </w:r>
      </w:hyperlink>
      <w:r>
        <w:t xml:space="preserve"> </w:t>
      </w:r>
    </w:p>
    <w:p w14:paraId="259E645A" w14:textId="28656777" w:rsidR="00B5163B" w:rsidRDefault="00B5163B" w:rsidP="005256C7">
      <w:pPr>
        <w:pStyle w:val="ListParagraph"/>
        <w:numPr>
          <w:ilvl w:val="0"/>
          <w:numId w:val="1"/>
        </w:numPr>
      </w:pPr>
      <w:r>
        <w:t>Download the folder you want to work with fr</w:t>
      </w:r>
      <w:r w:rsidR="00963B47">
        <w:t>om one drive. I will use Item 52</w:t>
      </w:r>
      <w:r>
        <w:t xml:space="preserve"> as an example.</w:t>
      </w:r>
    </w:p>
    <w:p w14:paraId="487C8A2A" w14:textId="6C0A95B5" w:rsidR="00B5163B" w:rsidRDefault="00B5163B" w:rsidP="005256C7">
      <w:pPr>
        <w:pStyle w:val="ListParagraph"/>
        <w:numPr>
          <w:ilvl w:val="1"/>
          <w:numId w:val="1"/>
        </w:numPr>
      </w:pPr>
      <w:r>
        <w:t>Make sure the folder has a good title. In this case, “</w:t>
      </w:r>
      <w:r w:rsidR="00963B47">
        <w:t>Item52_Reel9_1900</w:t>
      </w:r>
      <w:r w:rsidRPr="00B5163B">
        <w:t>_Jan-Jun</w:t>
      </w:r>
      <w:r>
        <w:t>”</w:t>
      </w:r>
    </w:p>
    <w:p w14:paraId="6CCD534F" w14:textId="39D7898C" w:rsidR="00B5163B" w:rsidRDefault="00963B47" w:rsidP="005256C7">
      <w:pPr>
        <w:pStyle w:val="ListParagraph"/>
        <w:numPr>
          <w:ilvl w:val="1"/>
          <w:numId w:val="1"/>
        </w:numPr>
      </w:pPr>
      <w:r>
        <w:t>Now the folder “Item52</w:t>
      </w:r>
      <w:r w:rsidR="00B5163B">
        <w:t>…” should be inside “1491” which is inside “McGill Observatory”</w:t>
      </w:r>
    </w:p>
    <w:p w14:paraId="1C01E6AD" w14:textId="3A9758BD" w:rsidR="00B5163B" w:rsidRDefault="00B5163B" w:rsidP="00B5163B">
      <w:pPr>
        <w:pStyle w:val="ListParagraph"/>
        <w:numPr>
          <w:ilvl w:val="0"/>
          <w:numId w:val="1"/>
        </w:numPr>
      </w:pPr>
      <w:r>
        <w:t>Create a discard folder for the extra images that will be created. Call this “</w:t>
      </w:r>
      <w:r w:rsidR="00963B47">
        <w:t>Item52</w:t>
      </w:r>
      <w:r w:rsidRPr="00B5163B">
        <w:t>_Discards</w:t>
      </w:r>
      <w:r>
        <w:t>”</w:t>
      </w:r>
    </w:p>
    <w:p w14:paraId="0FFB40C2" w14:textId="211C572B" w:rsidR="00B5163B" w:rsidRDefault="005256C7" w:rsidP="00B5163B">
      <w:pPr>
        <w:pStyle w:val="ListParagraph"/>
        <w:numPr>
          <w:ilvl w:val="0"/>
          <w:numId w:val="1"/>
        </w:numPr>
      </w:pPr>
      <w:r>
        <w:t xml:space="preserve">Before running the program, modify </w:t>
      </w:r>
      <w:r w:rsidR="00963B47">
        <w:t>the lines with “image folder =” (~ line 26)</w:t>
      </w:r>
      <w:r>
        <w:t xml:space="preserve"> and </w:t>
      </w:r>
      <w:r w:rsidR="00963B47">
        <w:t xml:space="preserve">start = datetime.date (~ line </w:t>
      </w:r>
      <w:r>
        <w:t>30</w:t>
      </w:r>
      <w:r w:rsidR="00963B47">
        <w:t>)</w:t>
      </w:r>
      <w:r>
        <w:t xml:space="preserve">. In </w:t>
      </w:r>
      <w:r w:rsidR="00963B47">
        <w:t>the first line</w:t>
      </w:r>
      <w:r>
        <w:t xml:space="preserve">, replace the character text stating “Item…” with the folder name you are working with. In </w:t>
      </w:r>
      <w:r w:rsidR="00963B47">
        <w:t>the other line</w:t>
      </w:r>
      <w:r>
        <w:t>, state the dates that you are working w</w:t>
      </w:r>
      <w:r w:rsidR="00963B47">
        <w:t>ith. In this case I want the first modified line</w:t>
      </w:r>
      <w:r>
        <w:t xml:space="preserve"> to say “</w:t>
      </w:r>
      <w:r w:rsidR="00963B47">
        <w:t>imagefolder = 'Item52_Reel9_1990</w:t>
      </w:r>
      <w:r w:rsidRPr="005256C7">
        <w:t>_Jan-Jun'</w:t>
      </w:r>
      <w:r w:rsidR="00963B47">
        <w:t>” and the second modified line</w:t>
      </w:r>
      <w:r>
        <w:t xml:space="preserve"> t</w:t>
      </w:r>
      <w:r w:rsidR="00963B47">
        <w:t>o say start = datetime.date(1990</w:t>
      </w:r>
      <w:r w:rsidRPr="005256C7">
        <w:t>, 1, 1)</w:t>
      </w:r>
    </w:p>
    <w:p w14:paraId="34F01803" w14:textId="7391FB2F" w:rsidR="005256C7" w:rsidRDefault="005256C7" w:rsidP="00B5163B">
      <w:pPr>
        <w:pStyle w:val="ListParagraph"/>
        <w:numPr>
          <w:ilvl w:val="0"/>
          <w:numId w:val="1"/>
        </w:numPr>
      </w:pPr>
      <w:r>
        <w:t>Run the program.  A crop folder should be created. In this case, it’s titled “</w:t>
      </w:r>
      <w:r w:rsidR="00963B47">
        <w:t>Item52_Reel9_1990</w:t>
      </w:r>
      <w:r w:rsidRPr="005256C7">
        <w:t>_Jan-Ju</w:t>
      </w:r>
      <w:ins w:id="36" w:author="Victoria Slonosky" w:date="2015-08-19T11:36:00Z">
        <w:r w:rsidR="00E94256">
          <w:t>n</w:t>
        </w:r>
      </w:ins>
      <w:r w:rsidRPr="005256C7">
        <w:t>_crops</w:t>
      </w:r>
      <w:r>
        <w:t>”. A csv file “</w:t>
      </w:r>
      <w:r w:rsidRPr="005256C7">
        <w:t>Item20_Reel4_1884_Jan-Ju_check_name_results.csv</w:t>
      </w:r>
      <w:r>
        <w:t>” and html file “</w:t>
      </w:r>
      <w:r w:rsidRPr="005256C7">
        <w:t>Item20_Reel4_1884_Jan-Ju_results.html</w:t>
      </w:r>
      <w:r>
        <w:t>” should also be created</w:t>
      </w:r>
    </w:p>
    <w:p w14:paraId="79D5F424" w14:textId="2305688B" w:rsidR="005256C7" w:rsidRDefault="00963B47" w:rsidP="0045366D">
      <w:pPr>
        <w:pStyle w:val="ListParagraph"/>
        <w:numPr>
          <w:ilvl w:val="0"/>
          <w:numId w:val="1"/>
        </w:numPr>
        <w:rPr>
          <w:ins w:id="37" w:author="Victoria Slonosky" w:date="2015-08-19T11:41:00Z"/>
        </w:rPr>
      </w:pPr>
      <w:r>
        <w:t xml:space="preserve">Check the HTML file. See if the dates match. Place any extra days in the discard folder and add any missing days with the “missing.jpg” file. Keep rerunning the program until </w:t>
      </w:r>
      <w:proofErr w:type="gramStart"/>
      <w:r>
        <w:t>all of the</w:t>
      </w:r>
      <w:proofErr w:type="gramEnd"/>
      <w:r>
        <w:t xml:space="preserve"> cropped image dates match with the program defined dates.</w:t>
      </w:r>
    </w:p>
    <w:p w14:paraId="5B8C9DE9" w14:textId="39AC9E0A" w:rsidR="0045366D" w:rsidRDefault="0045366D" w:rsidP="0045366D">
      <w:pPr>
        <w:pStyle w:val="ListParagraph"/>
        <w:numPr>
          <w:ilvl w:val="0"/>
          <w:numId w:val="1"/>
        </w:numPr>
        <w:rPr>
          <w:ins w:id="38" w:author="Victoria Slonosky" w:date="2015-08-19T11:39:00Z"/>
        </w:rPr>
      </w:pPr>
      <w:ins w:id="39" w:author="Victoria Slonosky" w:date="2015-08-19T11:42:00Z">
        <w:r>
          <w:t xml:space="preserve"> Some of the microfilm reels were photographed “backwards”</w:t>
        </w:r>
      </w:ins>
      <w:ins w:id="40" w:author="Victoria Slonosky" w:date="2015-08-19T11:53:00Z">
        <w:r w:rsidR="00CB5D6B">
          <w:t>, w</w:t>
        </w:r>
      </w:ins>
      <w:ins w:id="41" w:author="Victoria Slonosky" w:date="2015-08-19T11:42:00Z">
        <w:r>
          <w:t>ith the first image file</w:t>
        </w:r>
      </w:ins>
      <w:ins w:id="42" w:author="Victoria Slonosky" w:date="2015-08-19T11:43:00Z">
        <w:r>
          <w:t>s</w:t>
        </w:r>
      </w:ins>
      <w:ins w:id="43" w:author="Victoria Slonosky" w:date="2015-08-19T11:42:00Z">
        <w:r>
          <w:t xml:space="preserve"> corresponding to the end of the period (e.g. </w:t>
        </w:r>
      </w:ins>
      <w:ins w:id="44" w:author="Victoria Slonosky" w:date="2015-08-19T11:43:00Z">
        <w:r>
          <w:t>June 30 or Dec 31) and the last files corresponding to the beginning of the period (Jan 1 or July 1).  In this case, “</w:t>
        </w:r>
        <w:proofErr w:type="spellStart"/>
        <w:r>
          <w:t>daysperpage</w:t>
        </w:r>
        <w:proofErr w:type="spellEnd"/>
        <w:r>
          <w:t>” should be set to</w:t>
        </w:r>
      </w:ins>
      <w:ins w:id="45" w:author="Victoria Slonosky" w:date="2015-08-19T11:44:00Z">
        <w:r>
          <w:t xml:space="preserve"> a</w:t>
        </w:r>
      </w:ins>
      <w:ins w:id="46" w:author="Victoria Slonosky" w:date="2015-08-19T11:43:00Z">
        <w:r>
          <w:t xml:space="preserve"> negative</w:t>
        </w:r>
      </w:ins>
      <w:ins w:id="47" w:author="Victoria Slonosky" w:date="2015-08-19T11:44:00Z">
        <w:r w:rsidR="00CB5D6B">
          <w:t xml:space="preserve"> value (e.g. -3 </w:t>
        </w:r>
      </w:ins>
      <w:ins w:id="48" w:author="Victoria Slonosky" w:date="2015-08-19T11:52:00Z">
        <w:r w:rsidR="00CB5D6B">
          <w:t>i</w:t>
        </w:r>
      </w:ins>
      <w:ins w:id="49" w:author="Victoria Slonosky" w:date="2015-08-19T11:44:00Z">
        <w:r>
          <w:t>f there are three days per page).</w:t>
        </w:r>
      </w:ins>
    </w:p>
    <w:p w14:paraId="129D1E95" w14:textId="77777777" w:rsidR="00720731" w:rsidRDefault="00720731" w:rsidP="00720731">
      <w:pPr>
        <w:ind w:left="360"/>
        <w:rPr>
          <w:ins w:id="50" w:author="Victoria Slonosky" w:date="2015-08-19T11:39:00Z"/>
        </w:rPr>
        <w:pPrChange w:id="51" w:author="Victoria Slonosky" w:date="2015-08-19T11:39:00Z">
          <w:pPr>
            <w:pStyle w:val="ListParagraph"/>
            <w:numPr>
              <w:numId w:val="1"/>
            </w:numPr>
            <w:ind w:hanging="360"/>
          </w:pPr>
        </w:pPrChange>
      </w:pPr>
    </w:p>
    <w:p w14:paraId="30AB02D0" w14:textId="766311ED" w:rsidR="00720731" w:rsidRDefault="00720731" w:rsidP="00720731">
      <w:pPr>
        <w:ind w:left="360"/>
        <w:rPr>
          <w:ins w:id="52" w:author="Victoria Slonosky" w:date="2015-08-19T11:39:00Z"/>
        </w:rPr>
        <w:pPrChange w:id="53" w:author="Victoria Slonosky" w:date="2015-08-19T11:39:00Z">
          <w:pPr>
            <w:pStyle w:val="ListParagraph"/>
            <w:numPr>
              <w:numId w:val="1"/>
            </w:numPr>
            <w:ind w:hanging="360"/>
          </w:pPr>
        </w:pPrChange>
      </w:pPr>
      <w:ins w:id="54" w:author="Victoria Slonosky" w:date="2015-08-19T11:39:00Z">
        <w:r>
          <w:t>Crop dimensions for item ranges (to check)</w:t>
        </w:r>
      </w:ins>
    </w:p>
    <w:p w14:paraId="2B97B763" w14:textId="7F64495C" w:rsidR="00720731" w:rsidRDefault="00F500E6" w:rsidP="00720731">
      <w:pPr>
        <w:ind w:left="360"/>
        <w:rPr>
          <w:ins w:id="55" w:author="Victoria Slonosky" w:date="2015-08-19T11:39:00Z"/>
        </w:rPr>
        <w:pPrChange w:id="56" w:author="Victoria Slonosky" w:date="2015-08-19T11:39:00Z">
          <w:pPr>
            <w:pStyle w:val="ListParagraph"/>
            <w:numPr>
              <w:numId w:val="1"/>
            </w:numPr>
            <w:ind w:hanging="360"/>
          </w:pPr>
        </w:pPrChange>
      </w:pPr>
      <w:ins w:id="57" w:author="Victoria Slonosky" w:date="2015-08-19T11:52:00Z">
        <w:r>
          <w:t xml:space="preserve">Items 1-5: </w:t>
        </w:r>
        <w:proofErr w:type="spellStart"/>
        <w:r w:rsidRPr="00F500E6">
          <w:t>cropdimensions</w:t>
        </w:r>
        <w:proofErr w:type="spellEnd"/>
        <w:r w:rsidRPr="00F500E6">
          <w:t xml:space="preserve"> = (1700</w:t>
        </w:r>
        <w:proofErr w:type="gramStart"/>
        <w:r w:rsidRPr="00F500E6">
          <w:t>,  180</w:t>
        </w:r>
        <w:proofErr w:type="gramEnd"/>
        <w:r w:rsidRPr="00F500E6">
          <w:t>,  2550,  360)</w:t>
        </w:r>
      </w:ins>
    </w:p>
    <w:p w14:paraId="51B39D71" w14:textId="16F52BB2" w:rsidR="00720731" w:rsidRDefault="00720731" w:rsidP="00720731">
      <w:pPr>
        <w:ind w:left="360"/>
        <w:rPr>
          <w:ins w:id="58" w:author="Victoria Slonosky" w:date="2015-08-19T11:40:00Z"/>
        </w:rPr>
        <w:pPrChange w:id="59" w:author="Victoria Slonosky" w:date="2015-08-19T11:39:00Z">
          <w:pPr>
            <w:pStyle w:val="ListParagraph"/>
            <w:numPr>
              <w:numId w:val="1"/>
            </w:numPr>
            <w:ind w:hanging="360"/>
          </w:pPr>
        </w:pPrChange>
      </w:pPr>
      <w:ins w:id="60" w:author="Victoria Slonosky" w:date="2015-08-19T11:41:00Z">
        <w:r>
          <w:t>Items 6-7</w:t>
        </w:r>
      </w:ins>
      <w:ins w:id="61" w:author="Victoria Slonosky" w:date="2015-08-19T11:40:00Z">
        <w:r>
          <w:t>:</w:t>
        </w:r>
      </w:ins>
      <w:ins w:id="62" w:author="Victoria Slonosky" w:date="2015-08-19T11:39:00Z">
        <w:r>
          <w:t xml:space="preserve"> </w:t>
        </w:r>
      </w:ins>
      <w:proofErr w:type="spellStart"/>
      <w:ins w:id="63" w:author="Victoria Slonosky" w:date="2015-08-19T11:40:00Z">
        <w:r w:rsidRPr="00720731">
          <w:t>cropdimensions</w:t>
        </w:r>
        <w:proofErr w:type="spellEnd"/>
        <w:r w:rsidRPr="00720731">
          <w:t xml:space="preserve"> = (1700</w:t>
        </w:r>
        <w:proofErr w:type="gramStart"/>
        <w:r w:rsidRPr="00720731">
          <w:t>,  220</w:t>
        </w:r>
        <w:proofErr w:type="gramEnd"/>
        <w:r w:rsidRPr="00720731">
          <w:t>,  2900,  500)</w:t>
        </w:r>
      </w:ins>
    </w:p>
    <w:p w14:paraId="36F3FFD6" w14:textId="6DE77FF7" w:rsidR="00720731" w:rsidRDefault="00720731" w:rsidP="00720731">
      <w:pPr>
        <w:ind w:left="360"/>
        <w:rPr>
          <w:ins w:id="64" w:author="Victoria Slonosky" w:date="2015-08-19T11:41:00Z"/>
        </w:rPr>
        <w:pPrChange w:id="65" w:author="Victoria Slonosky" w:date="2015-08-19T11:39:00Z">
          <w:pPr>
            <w:pStyle w:val="ListParagraph"/>
            <w:numPr>
              <w:numId w:val="1"/>
            </w:numPr>
            <w:ind w:hanging="360"/>
          </w:pPr>
        </w:pPrChange>
      </w:pPr>
      <w:ins w:id="66" w:author="Victoria Slonosky" w:date="2015-08-19T11:41:00Z">
        <w:r>
          <w:t>Items 8-12</w:t>
        </w:r>
      </w:ins>
      <w:ins w:id="67" w:author="Victoria Slonosky" w:date="2015-08-19T11:40:00Z">
        <w:r>
          <w:t xml:space="preserve">: </w:t>
        </w:r>
        <w:proofErr w:type="spellStart"/>
        <w:r w:rsidRPr="00720731">
          <w:t>cropdimensions</w:t>
        </w:r>
        <w:proofErr w:type="spellEnd"/>
        <w:r w:rsidRPr="00720731">
          <w:t xml:space="preserve"> </w:t>
        </w:r>
        <w:proofErr w:type="gramStart"/>
        <w:r w:rsidRPr="00720731">
          <w:t>=(</w:t>
        </w:r>
        <w:proofErr w:type="gramEnd"/>
        <w:r w:rsidRPr="00720731">
          <w:t>2500,  200,  4000,  450)</w:t>
        </w:r>
      </w:ins>
    </w:p>
    <w:p w14:paraId="6525250F" w14:textId="5CCDFB9B" w:rsidR="00720731" w:rsidRDefault="00720731" w:rsidP="00720731">
      <w:pPr>
        <w:ind w:left="360"/>
        <w:rPr>
          <w:ins w:id="68" w:author="Victoria Slonosky" w:date="2015-08-19T11:41:00Z"/>
        </w:rPr>
        <w:pPrChange w:id="69" w:author="Victoria Slonosky" w:date="2015-08-19T11:39:00Z">
          <w:pPr>
            <w:pStyle w:val="ListParagraph"/>
            <w:numPr>
              <w:numId w:val="1"/>
            </w:numPr>
            <w:ind w:hanging="360"/>
          </w:pPr>
        </w:pPrChange>
      </w:pPr>
      <w:ins w:id="70" w:author="Victoria Slonosky" w:date="2015-08-19T11:41:00Z">
        <w:r>
          <w:t>Items 13</w:t>
        </w:r>
        <w:proofErr w:type="gramStart"/>
        <w:r>
          <w:t>-  :</w:t>
        </w:r>
        <w:proofErr w:type="gramEnd"/>
        <w:r w:rsidRPr="00720731">
          <w:t xml:space="preserve"> </w:t>
        </w:r>
        <w:proofErr w:type="spellStart"/>
        <w:r w:rsidRPr="00720731">
          <w:t>cropdimensions</w:t>
        </w:r>
        <w:proofErr w:type="spellEnd"/>
        <w:r w:rsidRPr="00720731">
          <w:t xml:space="preserve"> =(1300,  100,  2200,  250)</w:t>
        </w:r>
      </w:ins>
    </w:p>
    <w:p w14:paraId="3FB96EC9" w14:textId="77777777" w:rsidR="0045366D" w:rsidRDefault="0045366D" w:rsidP="00720731">
      <w:pPr>
        <w:ind w:left="360"/>
        <w:rPr>
          <w:ins w:id="71" w:author="Victoria Slonosky" w:date="2015-08-19T11:41:00Z"/>
        </w:rPr>
        <w:pPrChange w:id="72" w:author="Victoria Slonosky" w:date="2015-08-19T11:39:00Z">
          <w:pPr>
            <w:pStyle w:val="ListParagraph"/>
            <w:numPr>
              <w:numId w:val="1"/>
            </w:numPr>
            <w:ind w:hanging="360"/>
          </w:pPr>
        </w:pPrChange>
      </w:pPr>
    </w:p>
    <w:p w14:paraId="47DBEFD5" w14:textId="77777777" w:rsidR="0045366D" w:rsidRDefault="0045366D" w:rsidP="00720731">
      <w:pPr>
        <w:ind w:left="360"/>
        <w:rPr>
          <w:ins w:id="73" w:author="Victoria Slonosky" w:date="2015-08-19T11:40:00Z"/>
        </w:rPr>
        <w:pPrChange w:id="74" w:author="Victoria Slonosky" w:date="2015-08-19T11:39:00Z">
          <w:pPr>
            <w:pStyle w:val="ListParagraph"/>
            <w:numPr>
              <w:numId w:val="1"/>
            </w:numPr>
            <w:ind w:hanging="360"/>
          </w:pPr>
        </w:pPrChange>
      </w:pPr>
    </w:p>
    <w:p w14:paraId="72823A9E" w14:textId="4C6F88FF" w:rsidR="00720731" w:rsidRDefault="00720731" w:rsidP="00720731">
      <w:pPr>
        <w:ind w:left="360"/>
        <w:pPrChange w:id="75" w:author="Victoria Slonosky" w:date="2015-08-19T11:39:00Z">
          <w:pPr>
            <w:pStyle w:val="ListParagraph"/>
            <w:numPr>
              <w:numId w:val="1"/>
            </w:numPr>
            <w:ind w:hanging="360"/>
          </w:pPr>
        </w:pPrChange>
      </w:pPr>
      <w:ins w:id="76" w:author="Victoria Slonosky" w:date="2015-08-19T11:40:00Z">
        <w:r>
          <w:t xml:space="preserve">: </w:t>
        </w:r>
      </w:ins>
    </w:p>
    <w:sectPr w:rsidR="00720731" w:rsidSect="00F92B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F3E36"/>
    <w:multiLevelType w:val="hybridMultilevel"/>
    <w:tmpl w:val="BA806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3B"/>
    <w:rsid w:val="000C4CAE"/>
    <w:rsid w:val="001F0BF3"/>
    <w:rsid w:val="0045366D"/>
    <w:rsid w:val="00462C07"/>
    <w:rsid w:val="004E252E"/>
    <w:rsid w:val="005256C7"/>
    <w:rsid w:val="005721B0"/>
    <w:rsid w:val="00720731"/>
    <w:rsid w:val="00963B47"/>
    <w:rsid w:val="009A7FB2"/>
    <w:rsid w:val="009E289A"/>
    <w:rsid w:val="00B5163B"/>
    <w:rsid w:val="00C66816"/>
    <w:rsid w:val="00CB5D6B"/>
    <w:rsid w:val="00E94256"/>
    <w:rsid w:val="00F500E6"/>
    <w:rsid w:val="00F75105"/>
    <w:rsid w:val="00F92BE0"/>
    <w:rsid w:val="00FC59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777A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63B"/>
    <w:pPr>
      <w:ind w:left="720"/>
      <w:contextualSpacing/>
    </w:pPr>
  </w:style>
  <w:style w:type="character" w:styleId="Hyperlink">
    <w:name w:val="Hyperlink"/>
    <w:basedOn w:val="DefaultParagraphFont"/>
    <w:uiPriority w:val="99"/>
    <w:unhideWhenUsed/>
    <w:rsid w:val="005256C7"/>
    <w:rPr>
      <w:color w:val="0000FF" w:themeColor="hyperlink"/>
      <w:u w:val="single"/>
    </w:rPr>
  </w:style>
  <w:style w:type="paragraph" w:styleId="BalloonText">
    <w:name w:val="Balloon Text"/>
    <w:basedOn w:val="Normal"/>
    <w:link w:val="BalloonTextChar"/>
    <w:uiPriority w:val="99"/>
    <w:semiHidden/>
    <w:unhideWhenUsed/>
    <w:rsid w:val="00C66816"/>
    <w:rPr>
      <w:rFonts w:ascii="Tahoma" w:hAnsi="Tahoma" w:cs="Tahoma"/>
      <w:sz w:val="16"/>
      <w:szCs w:val="16"/>
    </w:rPr>
  </w:style>
  <w:style w:type="character" w:customStyle="1" w:styleId="BalloonTextChar">
    <w:name w:val="Balloon Text Char"/>
    <w:basedOn w:val="DefaultParagraphFont"/>
    <w:link w:val="BalloonText"/>
    <w:uiPriority w:val="99"/>
    <w:semiHidden/>
    <w:rsid w:val="00C668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63B"/>
    <w:pPr>
      <w:ind w:left="720"/>
      <w:contextualSpacing/>
    </w:pPr>
  </w:style>
  <w:style w:type="character" w:styleId="Hyperlink">
    <w:name w:val="Hyperlink"/>
    <w:basedOn w:val="DefaultParagraphFont"/>
    <w:uiPriority w:val="99"/>
    <w:unhideWhenUsed/>
    <w:rsid w:val="005256C7"/>
    <w:rPr>
      <w:color w:val="0000FF" w:themeColor="hyperlink"/>
      <w:u w:val="single"/>
    </w:rPr>
  </w:style>
  <w:style w:type="paragraph" w:styleId="BalloonText">
    <w:name w:val="Balloon Text"/>
    <w:basedOn w:val="Normal"/>
    <w:link w:val="BalloonTextChar"/>
    <w:uiPriority w:val="99"/>
    <w:semiHidden/>
    <w:unhideWhenUsed/>
    <w:rsid w:val="00C66816"/>
    <w:rPr>
      <w:rFonts w:ascii="Tahoma" w:hAnsi="Tahoma" w:cs="Tahoma"/>
      <w:sz w:val="16"/>
      <w:szCs w:val="16"/>
    </w:rPr>
  </w:style>
  <w:style w:type="character" w:customStyle="1" w:styleId="BalloonTextChar">
    <w:name w:val="Balloon Text Char"/>
    <w:basedOn w:val="DefaultParagraphFont"/>
    <w:link w:val="BalloonText"/>
    <w:uiPriority w:val="99"/>
    <w:semiHidden/>
    <w:rsid w:val="00C668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pillow.readthedocs.org/en/latest/installation.html" TargetMode="External"/><Relationship Id="rId3" Type="http://schemas.microsoft.com/office/2007/relationships/stylesWithEffects" Target="stylesWithEffects.xml"/><Relationship Id="rId7" Type="http://schemas.openxmlformats.org/officeDocument/2006/relationships/hyperlink" Target="http://stackoverflow.com/questions/9797277/how-to-install-pip-in-a-new-python-instal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python.org/pypi/pi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ypi.python.org/pypi/Pillow/2.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Lindsay</dc:creator>
  <cp:lastModifiedBy>Victoria Slonosky</cp:lastModifiedBy>
  <cp:revision>4</cp:revision>
  <dcterms:created xsi:type="dcterms:W3CDTF">2015-08-19T15:48:00Z</dcterms:created>
  <dcterms:modified xsi:type="dcterms:W3CDTF">2015-08-19T15:56:00Z</dcterms:modified>
</cp:coreProperties>
</file>